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3C64" w14:textId="77777777" w:rsidR="00CB7009" w:rsidRPr="002E2102" w:rsidRDefault="007B0A47" w:rsidP="007B0A47">
      <w:pPr>
        <w:jc w:val="center"/>
        <w:rPr>
          <w:b/>
          <w:sz w:val="28"/>
          <w:szCs w:val="28"/>
        </w:rPr>
      </w:pPr>
      <w:r w:rsidRPr="002E2102">
        <w:rPr>
          <w:b/>
          <w:sz w:val="28"/>
          <w:szCs w:val="28"/>
        </w:rPr>
        <w:t>Разове замовлення</w:t>
      </w:r>
    </w:p>
    <w:p w14:paraId="6B99CA54" w14:textId="7CAF1439" w:rsidR="00CB7009" w:rsidRPr="002E2102" w:rsidRDefault="00CB7009" w:rsidP="00CB7009">
      <w:pPr>
        <w:jc w:val="center"/>
        <w:rPr>
          <w:b/>
        </w:rPr>
      </w:pPr>
      <w:r w:rsidRPr="002E2102">
        <w:rPr>
          <w:b/>
        </w:rPr>
        <w:t xml:space="preserve">на </w:t>
      </w:r>
      <w:r w:rsidR="00455052" w:rsidRPr="002E2102">
        <w:rPr>
          <w:b/>
          <w:sz w:val="28"/>
          <w:szCs w:val="28"/>
        </w:rPr>
        <w:t>купівлю</w:t>
      </w:r>
      <w:r w:rsidR="00FC1C8A" w:rsidRPr="002E2102">
        <w:rPr>
          <w:b/>
        </w:rPr>
        <w:t xml:space="preserve"> </w:t>
      </w:r>
      <w:r w:rsidR="008062AA" w:rsidRPr="002E2102">
        <w:rPr>
          <w:b/>
        </w:rPr>
        <w:t xml:space="preserve">форвардного контракту на поставку майнових прав на </w:t>
      </w:r>
      <w:r w:rsidR="00812EDC">
        <w:rPr>
          <w:b/>
        </w:rPr>
        <w:t>нежитлове приміщення</w:t>
      </w:r>
    </w:p>
    <w:p w14:paraId="05F3D80E" w14:textId="77777777" w:rsidR="0011214B" w:rsidRPr="002E2102" w:rsidRDefault="0011214B" w:rsidP="0011214B">
      <w:pPr>
        <w:jc w:val="both"/>
        <w:rPr>
          <w:b/>
        </w:rPr>
      </w:pPr>
    </w:p>
    <w:p w14:paraId="76B434F9" w14:textId="77777777" w:rsidR="00CB7009" w:rsidRPr="002E2102" w:rsidRDefault="0011214B" w:rsidP="0011214B">
      <w:pPr>
        <w:jc w:val="both"/>
        <w:rPr>
          <w:b/>
        </w:rPr>
      </w:pPr>
      <w:r w:rsidRPr="002E2102">
        <w:rPr>
          <w:b/>
        </w:rPr>
        <w:t>м. Дніпро</w:t>
      </w:r>
      <w:r w:rsidR="008D74FE" w:rsidRPr="002E2102">
        <w:rPr>
          <w:b/>
        </w:rPr>
        <w:t xml:space="preserve">           </w:t>
      </w:r>
      <w:r w:rsidRPr="002E2102">
        <w:rPr>
          <w:b/>
        </w:rPr>
        <w:t xml:space="preserve">    </w:t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="00797FBF" w:rsidRPr="002E2102">
        <w:rPr>
          <w:b/>
          <w:lang w:val="ru-RU"/>
        </w:rPr>
        <w:t xml:space="preserve">                               </w:t>
      </w:r>
      <w:commentRangeStart w:id="0"/>
      <w:r w:rsidR="00797FBF" w:rsidRPr="002E2102">
        <w:rPr>
          <w:b/>
          <w:highlight w:val="yellow"/>
        </w:rPr>
        <w:t>«__» _______ 20__ року</w:t>
      </w:r>
      <w:commentRangeEnd w:id="0"/>
      <w:r w:rsidR="00797FBF" w:rsidRPr="002E2102">
        <w:rPr>
          <w:rStyle w:val="a7"/>
          <w:highlight w:val="yellow"/>
        </w:rPr>
        <w:commentReference w:id="0"/>
      </w:r>
      <w:r w:rsidR="00797FBF" w:rsidRPr="002E2102">
        <w:rPr>
          <w:b/>
        </w:rPr>
        <w:t xml:space="preserve">     </w:t>
      </w:r>
    </w:p>
    <w:p w14:paraId="7A6134E2" w14:textId="77777777" w:rsidR="00CB7009" w:rsidRPr="002E2102" w:rsidRDefault="00CB7009" w:rsidP="00B973DC">
      <w:pPr>
        <w:rPr>
          <w:rFonts w:eastAsia="Tahoma"/>
          <w:color w:val="000000"/>
          <w:sz w:val="22"/>
        </w:rPr>
      </w:pPr>
    </w:p>
    <w:p w14:paraId="7E36A8D3" w14:textId="77777777" w:rsidR="00DB2065" w:rsidRPr="002E2102" w:rsidRDefault="00FC1C8A" w:rsidP="00C16100">
      <w:pPr>
        <w:ind w:firstLine="540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Ц</w:t>
      </w:r>
      <w:r w:rsidR="007B0A47" w:rsidRPr="002E2102">
        <w:rPr>
          <w:rFonts w:eastAsia="Tahoma"/>
          <w:sz w:val="22"/>
        </w:rPr>
        <w:t>им разовим</w:t>
      </w:r>
      <w:r w:rsidRPr="002E2102">
        <w:rPr>
          <w:rFonts w:eastAsia="Tahoma"/>
          <w:sz w:val="22"/>
        </w:rPr>
        <w:t xml:space="preserve"> </w:t>
      </w:r>
      <w:r w:rsidR="007B0A47" w:rsidRPr="002E2102">
        <w:rPr>
          <w:rFonts w:eastAsia="Tahoma"/>
          <w:sz w:val="22"/>
        </w:rPr>
        <w:t>замовленням</w:t>
      </w:r>
    </w:p>
    <w:p w14:paraId="11F7A80F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Повне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:_______________________________________________________</w:t>
      </w:r>
      <w:r w:rsidRPr="002E2102">
        <w:rPr>
          <w:rFonts w:eastAsia="Tahoma"/>
          <w:sz w:val="22"/>
        </w:rPr>
        <w:tab/>
      </w:r>
    </w:p>
    <w:p w14:paraId="64F6EF3C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Скорочене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</w:t>
      </w:r>
    </w:p>
    <w:p w14:paraId="7044BBF1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Місцезнаходження</w:t>
      </w:r>
      <w:r w:rsidRPr="002E2102">
        <w:rPr>
          <w:rFonts w:eastAsia="Tahoma"/>
          <w:sz w:val="22"/>
          <w:highlight w:val="yellow"/>
        </w:rPr>
        <w:t>:_________________________________________________________</w:t>
      </w:r>
    </w:p>
    <w:p w14:paraId="17EB0304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Телефон:</w:t>
      </w:r>
      <w:r w:rsidRPr="002E2102">
        <w:rPr>
          <w:rFonts w:eastAsia="Tahoma"/>
          <w:sz w:val="22"/>
          <w:highlight w:val="yellow"/>
        </w:rPr>
        <w:t>_____-____________</w:t>
      </w:r>
      <w:r w:rsidRPr="002E2102">
        <w:rPr>
          <w:rFonts w:eastAsia="Tahoma"/>
          <w:sz w:val="22"/>
        </w:rPr>
        <w:t xml:space="preserve"> Факс</w:t>
      </w:r>
      <w:r w:rsidRPr="002E2102">
        <w:rPr>
          <w:rFonts w:eastAsia="Tahoma"/>
          <w:sz w:val="22"/>
          <w:highlight w:val="yellow"/>
        </w:rPr>
        <w:t>:_____-____________</w:t>
      </w:r>
      <w:r w:rsidRPr="002E2102">
        <w:rPr>
          <w:rFonts w:eastAsia="Tahoma"/>
          <w:sz w:val="22"/>
        </w:rPr>
        <w:t xml:space="preserve"> E-mail</w:t>
      </w:r>
      <w:r w:rsidRPr="002E2102">
        <w:rPr>
          <w:rFonts w:eastAsia="Tahoma"/>
          <w:sz w:val="22"/>
          <w:highlight w:val="yellow"/>
        </w:rPr>
        <w:t>: __________________</w:t>
      </w:r>
    </w:p>
    <w:p w14:paraId="2DDF6AAD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Керівник</w:t>
      </w:r>
      <w:r w:rsidRPr="002E2102">
        <w:rPr>
          <w:rFonts w:eastAsia="Tahoma"/>
          <w:sz w:val="22"/>
          <w:highlight w:val="yellow"/>
        </w:rPr>
        <w:t>:_________________________________________________________________</w:t>
      </w:r>
    </w:p>
    <w:p w14:paraId="6F0C277E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Код ЄДРПОУ</w:t>
      </w:r>
      <w:r w:rsidRPr="002E2102">
        <w:rPr>
          <w:rFonts w:eastAsia="Tahoma"/>
          <w:sz w:val="22"/>
          <w:highlight w:val="yellow"/>
        </w:rPr>
        <w:t>________________</w:t>
      </w:r>
    </w:p>
    <w:p w14:paraId="4053F2E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ІПН: </w:t>
      </w:r>
      <w:r w:rsidRPr="002E2102">
        <w:rPr>
          <w:rFonts w:eastAsia="Tahoma"/>
          <w:sz w:val="22"/>
          <w:highlight w:val="yellow"/>
        </w:rPr>
        <w:t>________________________</w:t>
      </w:r>
    </w:p>
    <w:p w14:paraId="6F9A5192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Уповноважена особа: </w:t>
      </w:r>
      <w:r w:rsidRPr="002E2102">
        <w:rPr>
          <w:rFonts w:eastAsia="Tahoma"/>
          <w:sz w:val="22"/>
          <w:highlight w:val="yellow"/>
        </w:rPr>
        <w:t>______________________________________________________,</w:t>
      </w:r>
    </w:p>
    <w:p w14:paraId="0E383D1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паспорт серії</w:t>
      </w:r>
      <w:r w:rsidRPr="002E2102">
        <w:rPr>
          <w:rFonts w:eastAsia="Tahoma"/>
          <w:sz w:val="22"/>
          <w:highlight w:val="yellow"/>
        </w:rPr>
        <w:t>:_____ № _______________,</w:t>
      </w:r>
      <w:r w:rsidRPr="002E2102">
        <w:rPr>
          <w:rFonts w:eastAsia="Tahoma"/>
          <w:sz w:val="22"/>
        </w:rPr>
        <w:t xml:space="preserve"> виданий </w:t>
      </w:r>
      <w:r w:rsidRPr="002E2102">
        <w:rPr>
          <w:rFonts w:eastAsia="Tahoma"/>
          <w:sz w:val="22"/>
          <w:highlight w:val="yellow"/>
        </w:rPr>
        <w:t>«___» ____________ _______</w:t>
      </w:r>
      <w:r w:rsidRPr="002E2102">
        <w:rPr>
          <w:rFonts w:eastAsia="Tahoma"/>
          <w:sz w:val="22"/>
        </w:rPr>
        <w:t xml:space="preserve"> року,</w:t>
      </w:r>
    </w:p>
    <w:p w14:paraId="1E8C2FF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  <w:highlight w:val="yellow"/>
        </w:rPr>
        <w:t>__________________________________________________________________________</w:t>
      </w:r>
    </w:p>
    <w:p w14:paraId="0318C85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ab/>
      </w:r>
      <w:r w:rsidRPr="002E2102">
        <w:rPr>
          <w:rFonts w:eastAsia="Tahoma"/>
          <w:sz w:val="22"/>
        </w:rPr>
        <w:tab/>
        <w:t xml:space="preserve">                             (назва органу, що видав)</w:t>
      </w:r>
    </w:p>
    <w:p w14:paraId="68CA4828" w14:textId="77777777" w:rsidR="00D50BBF" w:rsidRPr="002E2102" w:rsidRDefault="00D50BBF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 </w:t>
      </w:r>
      <w:r w:rsidR="00142E70" w:rsidRPr="002E2102">
        <w:rPr>
          <w:rFonts w:eastAsia="Tahoma"/>
          <w:sz w:val="22"/>
        </w:rPr>
        <w:t>(надалі – Учасник Аукціону</w:t>
      </w:r>
      <w:r w:rsidR="00FC1C8A" w:rsidRPr="002E2102">
        <w:rPr>
          <w:rFonts w:eastAsia="Tahoma"/>
          <w:sz w:val="22"/>
        </w:rPr>
        <w:t xml:space="preserve">) </w:t>
      </w:r>
      <w:r w:rsidR="00050A1E" w:rsidRPr="002E2102">
        <w:rPr>
          <w:rFonts w:eastAsia="Tahoma"/>
          <w:sz w:val="22"/>
        </w:rPr>
        <w:t>доручаю</w:t>
      </w:r>
      <w:r w:rsidR="005C3C80" w:rsidRPr="002E2102">
        <w:rPr>
          <w:rFonts w:eastAsia="Tahoma"/>
          <w:sz w:val="22"/>
        </w:rPr>
        <w:t xml:space="preserve"> , а </w:t>
      </w:r>
    </w:p>
    <w:p w14:paraId="333F1A39" w14:textId="51BBDF3E" w:rsidR="005C3C80" w:rsidRPr="002E2102" w:rsidRDefault="005C3C80" w:rsidP="007372D1">
      <w:pPr>
        <w:ind w:firstLine="540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b/>
          <w:color w:val="000000"/>
          <w:sz w:val="22"/>
          <w:szCs w:val="22"/>
        </w:rPr>
        <w:t>ТОВАРНА БІРЖА «ПЕРСПЕКТИВА-КОММОДІТІ</w:t>
      </w:r>
      <w:r w:rsidRPr="002E2102">
        <w:rPr>
          <w:rFonts w:eastAsia="Tahoma"/>
          <w:color w:val="000000"/>
          <w:sz w:val="22"/>
          <w:szCs w:val="22"/>
        </w:rPr>
        <w:t xml:space="preserve"> </w:t>
      </w:r>
      <w:r w:rsidRPr="002E2102">
        <w:rPr>
          <w:sz w:val="22"/>
          <w:szCs w:val="22"/>
        </w:rPr>
        <w:t>(надалі – «</w:t>
      </w:r>
      <w:r w:rsidRPr="002E2102">
        <w:rPr>
          <w:b/>
          <w:sz w:val="22"/>
          <w:szCs w:val="22"/>
        </w:rPr>
        <w:t>Біржа</w:t>
      </w:r>
      <w:r w:rsidRPr="002E2102">
        <w:rPr>
          <w:sz w:val="22"/>
          <w:szCs w:val="22"/>
        </w:rPr>
        <w:t xml:space="preserve">») </w:t>
      </w:r>
      <w:r w:rsidRPr="002E2102">
        <w:rPr>
          <w:rFonts w:eastAsia="Tahoma"/>
          <w:color w:val="000000"/>
          <w:sz w:val="22"/>
        </w:rPr>
        <w:t xml:space="preserve">зобов'язується відповідно до </w:t>
      </w:r>
      <w:r w:rsidR="00C16100" w:rsidRPr="002E2102">
        <w:rPr>
          <w:rFonts w:eastAsia="Tahoma"/>
          <w:color w:val="000000"/>
          <w:sz w:val="22"/>
        </w:rPr>
        <w:t>Порядку проведення відкритих (публічних) та інших аукціонів на Т</w:t>
      </w:r>
      <w:r w:rsidR="0043397C" w:rsidRPr="002E2102">
        <w:rPr>
          <w:rFonts w:eastAsia="Tahoma"/>
          <w:color w:val="000000"/>
          <w:sz w:val="22"/>
        </w:rPr>
        <w:t xml:space="preserve">оварній біржі </w:t>
      </w:r>
      <w:r w:rsidR="00C16100" w:rsidRPr="002E2102">
        <w:rPr>
          <w:rFonts w:eastAsia="Tahoma"/>
          <w:color w:val="000000"/>
          <w:sz w:val="22"/>
        </w:rPr>
        <w:t>"П</w:t>
      </w:r>
      <w:r w:rsidR="0043397C" w:rsidRPr="002E2102">
        <w:rPr>
          <w:rFonts w:eastAsia="Tahoma"/>
          <w:color w:val="000000"/>
          <w:sz w:val="22"/>
        </w:rPr>
        <w:t>ерспектива</w:t>
      </w:r>
      <w:r w:rsidR="00C16100" w:rsidRPr="002E2102">
        <w:rPr>
          <w:rFonts w:eastAsia="Tahoma"/>
          <w:color w:val="000000"/>
          <w:sz w:val="22"/>
        </w:rPr>
        <w:t>-К</w:t>
      </w:r>
      <w:r w:rsidR="0043397C" w:rsidRPr="002E2102">
        <w:rPr>
          <w:rFonts w:eastAsia="Tahoma"/>
          <w:color w:val="000000"/>
          <w:sz w:val="22"/>
        </w:rPr>
        <w:t>оммодіті</w:t>
      </w:r>
      <w:r w:rsidR="00C16100" w:rsidRPr="002E2102">
        <w:rPr>
          <w:rFonts w:eastAsia="Tahoma"/>
          <w:color w:val="000000"/>
          <w:sz w:val="22"/>
        </w:rPr>
        <w:t xml:space="preserve">" </w:t>
      </w:r>
      <w:r w:rsidRPr="002E2102">
        <w:rPr>
          <w:rFonts w:eastAsia="Tahoma"/>
          <w:sz w:val="22"/>
        </w:rPr>
        <w:t xml:space="preserve">та Регламенту </w:t>
      </w:r>
      <w:r w:rsidR="008E3DB6" w:rsidRPr="002E2102">
        <w:rPr>
          <w:rFonts w:eastAsia="Tahoma"/>
          <w:sz w:val="22"/>
        </w:rPr>
        <w:t xml:space="preserve">з </w:t>
      </w:r>
      <w:r w:rsidR="00C16100" w:rsidRPr="002E2102">
        <w:rPr>
          <w:rFonts w:eastAsia="Tahoma"/>
          <w:sz w:val="22"/>
        </w:rPr>
        <w:t xml:space="preserve">організації та проведення на Товарній біржі «Перспектива-Коммодіті» </w:t>
      </w:r>
      <w:r w:rsidR="001E4CFA" w:rsidRPr="002E2102">
        <w:rPr>
          <w:rFonts w:eastAsia="Tahoma"/>
          <w:sz w:val="22"/>
        </w:rPr>
        <w:t>відкритих (</w:t>
      </w:r>
      <w:r w:rsidR="00C16100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C16100" w:rsidRPr="002E2102">
        <w:rPr>
          <w:rFonts w:eastAsia="Tahoma"/>
          <w:sz w:val="22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2E2102">
        <w:rPr>
          <w:rFonts w:eastAsia="Tahoma"/>
          <w:sz w:val="22"/>
        </w:rPr>
        <w:t xml:space="preserve"> (надалі – </w:t>
      </w:r>
      <w:r w:rsidR="00E31CFA" w:rsidRPr="002E2102">
        <w:rPr>
          <w:rFonts w:eastAsia="Tahoma"/>
          <w:b/>
          <w:sz w:val="22"/>
        </w:rPr>
        <w:t>Регламент</w:t>
      </w:r>
      <w:r w:rsidR="00E31CFA" w:rsidRPr="002E2102">
        <w:rPr>
          <w:rFonts w:eastAsia="Tahoma"/>
          <w:sz w:val="22"/>
        </w:rPr>
        <w:t>)</w:t>
      </w:r>
      <w:r w:rsidR="00797FBF" w:rsidRPr="002E2102">
        <w:rPr>
          <w:rFonts w:eastAsia="Tahoma"/>
          <w:sz w:val="22"/>
        </w:rPr>
        <w:t>, який є додатком до Договору №04/11-2016/ 249Д від 04.11.2016 р.</w:t>
      </w:r>
      <w:r w:rsidR="007372D1" w:rsidRPr="002E2102">
        <w:rPr>
          <w:rFonts w:eastAsia="Tahoma"/>
          <w:sz w:val="22"/>
        </w:rPr>
        <w:t xml:space="preserve"> про надання послуг з організації та проведення </w:t>
      </w:r>
      <w:r w:rsidR="001E4CFA" w:rsidRPr="002E2102">
        <w:rPr>
          <w:rFonts w:eastAsia="Tahoma"/>
          <w:sz w:val="22"/>
        </w:rPr>
        <w:t>відкритих (</w:t>
      </w:r>
      <w:r w:rsidR="007372D1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7372D1" w:rsidRPr="002E2102">
        <w:rPr>
          <w:rFonts w:eastAsia="Tahoma"/>
          <w:sz w:val="22"/>
        </w:rPr>
        <w:t xml:space="preserve"> аукціонів з продажу форвардних </w:t>
      </w:r>
      <w:r w:rsidR="007372D1" w:rsidRPr="002E2102">
        <w:rPr>
          <w:rFonts w:eastAsia="Tahoma"/>
          <w:sz w:val="22"/>
          <w:szCs w:val="22"/>
        </w:rPr>
        <w:t>контрактів на поставку майнових прав на об’єкти нерухомого майна (деривативів)</w:t>
      </w:r>
      <w:r w:rsidR="001F0FF4" w:rsidRPr="002E2102">
        <w:rPr>
          <w:rFonts w:eastAsia="Tahoma"/>
          <w:sz w:val="22"/>
          <w:szCs w:val="22"/>
        </w:rPr>
        <w:t>,</w:t>
      </w:r>
      <w:r w:rsidR="007372D1" w:rsidRPr="002E2102">
        <w:rPr>
          <w:rFonts w:eastAsia="Tahoma"/>
          <w:sz w:val="22"/>
          <w:szCs w:val="22"/>
        </w:rPr>
        <w:t xml:space="preserve"> укладеного між Бірж</w:t>
      </w:r>
      <w:r w:rsidR="00812EDC">
        <w:rPr>
          <w:rFonts w:eastAsia="Tahoma"/>
          <w:sz w:val="22"/>
          <w:szCs w:val="22"/>
        </w:rPr>
        <w:t>о</w:t>
      </w:r>
      <w:r w:rsidR="007372D1" w:rsidRPr="002E2102">
        <w:rPr>
          <w:rFonts w:eastAsia="Tahoma"/>
          <w:sz w:val="22"/>
          <w:szCs w:val="22"/>
        </w:rPr>
        <w:t xml:space="preserve">ю та </w:t>
      </w:r>
      <w:r w:rsidR="00797FBF" w:rsidRPr="002E2102">
        <w:rPr>
          <w:rFonts w:eastAsia="Tahoma"/>
          <w:b/>
          <w:bCs/>
          <w:sz w:val="22"/>
          <w:szCs w:val="22"/>
        </w:rPr>
        <w:t>ТОВ «КУА «ЕЛ.ДІ. АССЕТ МЕНЕДЖМЕНТ»</w:t>
      </w:r>
      <w:r w:rsidR="00797FBF" w:rsidRPr="002E2102">
        <w:rPr>
          <w:rFonts w:eastAsia="Tahoma"/>
          <w:bCs/>
          <w:sz w:val="22"/>
          <w:szCs w:val="22"/>
        </w:rPr>
        <w:t xml:space="preserve"> (код за ЄДРПОУ 38315354)</w:t>
      </w:r>
      <w:r w:rsidR="00797FBF" w:rsidRPr="002E2102">
        <w:rPr>
          <w:sz w:val="22"/>
          <w:szCs w:val="22"/>
        </w:rPr>
        <w:t xml:space="preserve"> ), яке діє, від імені та за рахунок активів АТ </w:t>
      </w:r>
      <w:r w:rsidR="00797FBF" w:rsidRPr="002E2102">
        <w:rPr>
          <w:b/>
          <w:sz w:val="22"/>
          <w:szCs w:val="22"/>
        </w:rPr>
        <w:t>«ЗАКРИТИЙ НЕДИВЕРСИФІКОВАНИЙ ВЕНЧУРНИЙ КОРПОРАТИВНИЙ ІНВЕСТИЦІЙНИЙ ФОНД «АЛЬЯНС»</w:t>
      </w:r>
      <w:r w:rsidR="00797FBF" w:rsidRPr="002E2102">
        <w:rPr>
          <w:sz w:val="22"/>
          <w:szCs w:val="22"/>
        </w:rPr>
        <w:t xml:space="preserve"> (код за ЄДРПОУ: 39919958)</w:t>
      </w:r>
      <w:r w:rsidR="007372D1" w:rsidRPr="002E2102">
        <w:rPr>
          <w:rFonts w:eastAsia="Tahoma"/>
          <w:bCs/>
          <w:sz w:val="22"/>
          <w:szCs w:val="22"/>
        </w:rPr>
        <w:t xml:space="preserve"> </w:t>
      </w:r>
      <w:r w:rsidR="001450C6" w:rsidRPr="002E2102">
        <w:rPr>
          <w:rFonts w:eastAsia="Tahoma"/>
          <w:bCs/>
          <w:sz w:val="22"/>
          <w:szCs w:val="22"/>
        </w:rPr>
        <w:t xml:space="preserve">надалі </w:t>
      </w:r>
      <w:r w:rsidR="001450C6" w:rsidRPr="002E2102">
        <w:rPr>
          <w:rFonts w:eastAsia="Tahoma"/>
          <w:b/>
          <w:bCs/>
          <w:sz w:val="22"/>
          <w:szCs w:val="22"/>
        </w:rPr>
        <w:t>Сторони</w:t>
      </w:r>
      <w:r w:rsidR="001450C6" w:rsidRPr="002E2102">
        <w:rPr>
          <w:rFonts w:eastAsia="Tahoma"/>
          <w:bCs/>
          <w:sz w:val="22"/>
          <w:szCs w:val="22"/>
        </w:rPr>
        <w:t xml:space="preserve">, </w:t>
      </w:r>
      <w:r w:rsidRPr="002E2102">
        <w:rPr>
          <w:rFonts w:eastAsia="Tahoma"/>
          <w:color w:val="000000"/>
          <w:sz w:val="22"/>
          <w:szCs w:val="22"/>
        </w:rPr>
        <w:t>на визначених у цьому разовому замовленні умовах виконати</w:t>
      </w:r>
      <w:r w:rsidRPr="002E2102">
        <w:rPr>
          <w:rFonts w:eastAsia="Tahoma"/>
          <w:color w:val="000000"/>
          <w:sz w:val="22"/>
        </w:rPr>
        <w:t xml:space="preserve"> </w:t>
      </w:r>
      <w:r w:rsidR="00142E70" w:rsidRPr="002E2102">
        <w:rPr>
          <w:rFonts w:eastAsia="Tahoma"/>
          <w:color w:val="000000"/>
          <w:sz w:val="22"/>
        </w:rPr>
        <w:t xml:space="preserve">від імені </w:t>
      </w:r>
      <w:r w:rsidR="00C16100" w:rsidRPr="002E2102">
        <w:rPr>
          <w:rFonts w:eastAsia="Tahoma"/>
          <w:color w:val="000000"/>
          <w:sz w:val="22"/>
        </w:rPr>
        <w:t xml:space="preserve">Учасника Аукціону </w:t>
      </w:r>
      <w:r w:rsidRPr="002E2102">
        <w:rPr>
          <w:rFonts w:eastAsia="Tahoma"/>
          <w:color w:val="000000"/>
          <w:sz w:val="22"/>
        </w:rPr>
        <w:t>наступні дії:</w:t>
      </w:r>
    </w:p>
    <w:p w14:paraId="16DDD892" w14:textId="77777777" w:rsidR="005626A1" w:rsidRPr="002E2102" w:rsidRDefault="005626A1" w:rsidP="007372D1">
      <w:pPr>
        <w:ind w:firstLine="540"/>
        <w:jc w:val="both"/>
        <w:rPr>
          <w:rFonts w:eastAsia="Tahoma"/>
          <w:color w:val="000000"/>
          <w:sz w:val="22"/>
        </w:rPr>
      </w:pPr>
    </w:p>
    <w:p w14:paraId="57CA270A" w14:textId="5897B1B4" w:rsidR="008062AA" w:rsidRPr="002E2102" w:rsidRDefault="002A5D24" w:rsidP="00E31CFA">
      <w:pPr>
        <w:numPr>
          <w:ilvl w:val="0"/>
          <w:numId w:val="2"/>
        </w:numPr>
        <w:ind w:left="0" w:firstLine="540"/>
        <w:jc w:val="both"/>
        <w:rPr>
          <w:rFonts w:eastAsia="Tahoma"/>
          <w:color w:val="000000"/>
          <w:sz w:val="22"/>
          <w:szCs w:val="22"/>
        </w:rPr>
      </w:pPr>
      <w:r w:rsidRPr="002E2102">
        <w:rPr>
          <w:rFonts w:eastAsia="Tahoma"/>
          <w:color w:val="000000"/>
          <w:sz w:val="22"/>
        </w:rPr>
        <w:t>Подати</w:t>
      </w:r>
      <w:r w:rsidR="00CE437A" w:rsidRPr="002E2102">
        <w:rPr>
          <w:rFonts w:eastAsia="Tahoma"/>
          <w:color w:val="000000"/>
          <w:sz w:val="22"/>
        </w:rPr>
        <w:t xml:space="preserve"> до ЕТС </w:t>
      </w:r>
      <w:r w:rsidR="00E31CFA" w:rsidRPr="002E2102">
        <w:rPr>
          <w:rFonts w:eastAsia="Tahoma"/>
          <w:color w:val="000000"/>
          <w:sz w:val="22"/>
        </w:rPr>
        <w:t>з</w:t>
      </w:r>
      <w:r w:rsidR="005C3C80" w:rsidRPr="002E2102">
        <w:rPr>
          <w:rFonts w:eastAsia="Tahoma"/>
          <w:color w:val="000000"/>
          <w:sz w:val="22"/>
          <w:szCs w:val="22"/>
        </w:rPr>
        <w:t xml:space="preserve">аявку на </w:t>
      </w:r>
      <w:r w:rsidR="007372D1" w:rsidRPr="002E2102">
        <w:rPr>
          <w:rFonts w:eastAsia="Tahoma"/>
          <w:color w:val="000000"/>
          <w:sz w:val="22"/>
          <w:szCs w:val="22"/>
        </w:rPr>
        <w:t>купівлю</w:t>
      </w:r>
      <w:r w:rsidR="00FC1C8A" w:rsidRPr="002E2102">
        <w:rPr>
          <w:rFonts w:eastAsia="Tahoma"/>
          <w:color w:val="000000"/>
          <w:sz w:val="22"/>
          <w:szCs w:val="22"/>
        </w:rPr>
        <w:t xml:space="preserve"> </w:t>
      </w:r>
      <w:r w:rsidR="008062AA" w:rsidRPr="002E2102">
        <w:rPr>
          <w:sz w:val="22"/>
          <w:szCs w:val="22"/>
        </w:rPr>
        <w:t>форвардн</w:t>
      </w:r>
      <w:r w:rsidR="005C3C80" w:rsidRPr="002E2102">
        <w:rPr>
          <w:sz w:val="22"/>
          <w:szCs w:val="22"/>
        </w:rPr>
        <w:t>ого (</w:t>
      </w:r>
      <w:r w:rsidR="008062AA" w:rsidRPr="002E2102">
        <w:rPr>
          <w:sz w:val="22"/>
          <w:szCs w:val="22"/>
        </w:rPr>
        <w:t>и</w:t>
      </w:r>
      <w:r w:rsidR="005C3C80" w:rsidRPr="002E2102">
        <w:rPr>
          <w:sz w:val="22"/>
          <w:szCs w:val="22"/>
        </w:rPr>
        <w:t>х)</w:t>
      </w:r>
      <w:r w:rsidR="008062AA" w:rsidRPr="002E2102">
        <w:rPr>
          <w:sz w:val="22"/>
          <w:szCs w:val="22"/>
        </w:rPr>
        <w:t xml:space="preserve"> контракт</w:t>
      </w:r>
      <w:r w:rsidR="005C3C80" w:rsidRPr="002E2102">
        <w:rPr>
          <w:sz w:val="22"/>
          <w:szCs w:val="22"/>
        </w:rPr>
        <w:t>у(ів)</w:t>
      </w:r>
      <w:r w:rsidR="003F6006" w:rsidRPr="002E2102">
        <w:rPr>
          <w:sz w:val="22"/>
          <w:szCs w:val="22"/>
        </w:rPr>
        <w:t xml:space="preserve"> </w:t>
      </w:r>
      <w:commentRangeStart w:id="1"/>
      <w:r w:rsidR="003F6006" w:rsidRPr="002E2102">
        <w:rPr>
          <w:sz w:val="22"/>
          <w:szCs w:val="22"/>
          <w:highlight w:val="yellow"/>
        </w:rPr>
        <w:t>№</w:t>
      </w:r>
      <w:r w:rsidR="001E4CFA" w:rsidRPr="002E2102">
        <w:rPr>
          <w:sz w:val="22"/>
          <w:szCs w:val="22"/>
          <w:highlight w:val="yellow"/>
        </w:rPr>
        <w:t>____</w:t>
      </w:r>
      <w:r w:rsidR="00797FBF" w:rsidRPr="002E2102">
        <w:rPr>
          <w:sz w:val="22"/>
          <w:szCs w:val="22"/>
          <w:highlight w:val="yellow"/>
        </w:rPr>
        <w:t>-A</w:t>
      </w:r>
      <w:commentRangeEnd w:id="1"/>
      <w:r w:rsidR="00797FBF" w:rsidRPr="002E2102">
        <w:rPr>
          <w:rStyle w:val="a7"/>
          <w:highlight w:val="yellow"/>
        </w:rPr>
        <w:commentReference w:id="1"/>
      </w:r>
      <w:r w:rsidR="0026467C" w:rsidRPr="002E2102">
        <w:rPr>
          <w:sz w:val="22"/>
          <w:szCs w:val="22"/>
        </w:rPr>
        <w:t xml:space="preserve">, </w:t>
      </w:r>
      <w:r w:rsidR="00FA7934" w:rsidRPr="002E2102">
        <w:rPr>
          <w:sz w:val="22"/>
          <w:szCs w:val="22"/>
        </w:rPr>
        <w:t xml:space="preserve">який </w:t>
      </w:r>
      <w:r w:rsidR="00AC3A5E" w:rsidRPr="002E2102">
        <w:rPr>
          <w:sz w:val="22"/>
          <w:szCs w:val="22"/>
        </w:rPr>
        <w:t xml:space="preserve">був </w:t>
      </w:r>
      <w:r w:rsidR="0026467C" w:rsidRPr="002E2102">
        <w:rPr>
          <w:sz w:val="22"/>
          <w:szCs w:val="22"/>
        </w:rPr>
        <w:t xml:space="preserve">укладений </w:t>
      </w:r>
      <w:commentRangeStart w:id="3"/>
      <w:r w:rsidR="00797FBF" w:rsidRPr="002E2102">
        <w:t>«</w:t>
      </w:r>
      <w:r w:rsidR="00797FBF" w:rsidRPr="002E2102">
        <w:rPr>
          <w:highlight w:val="yellow"/>
        </w:rPr>
        <w:t>__</w:t>
      </w:r>
      <w:r w:rsidR="00797FBF" w:rsidRPr="002E2102">
        <w:t xml:space="preserve">» </w:t>
      </w:r>
      <w:r w:rsidR="00797FBF" w:rsidRPr="002E2102">
        <w:rPr>
          <w:highlight w:val="yellow"/>
        </w:rPr>
        <w:t>________</w:t>
      </w:r>
      <w:r w:rsidR="00797FBF" w:rsidRPr="002E2102">
        <w:t xml:space="preserve"> </w:t>
      </w:r>
      <w:r w:rsidR="00797FBF" w:rsidRPr="002E2102">
        <w:rPr>
          <w:highlight w:val="yellow"/>
        </w:rPr>
        <w:t>20___</w:t>
      </w:r>
      <w:r w:rsidR="00797FBF" w:rsidRPr="002E2102">
        <w:t xml:space="preserve"> р.</w:t>
      </w:r>
      <w:commentRangeEnd w:id="3"/>
      <w:r w:rsidR="00797FBF" w:rsidRPr="002E2102">
        <w:rPr>
          <w:rStyle w:val="a7"/>
        </w:rPr>
        <w:commentReference w:id="3"/>
      </w:r>
      <w:r w:rsidR="00797FBF" w:rsidRPr="002E2102">
        <w:t xml:space="preserve"> </w:t>
      </w:r>
      <w:r w:rsidR="00046895" w:rsidRPr="002E2102">
        <w:rPr>
          <w:sz w:val="22"/>
          <w:szCs w:val="22"/>
        </w:rPr>
        <w:t>між</w:t>
      </w:r>
      <w:r w:rsidR="00046895" w:rsidRPr="002E2102">
        <w:rPr>
          <w:b/>
          <w:bCs/>
          <w:sz w:val="22"/>
          <w:szCs w:val="22"/>
        </w:rPr>
        <w:t xml:space="preserve"> </w:t>
      </w:r>
      <w:r w:rsidR="00797FBF" w:rsidRPr="002E2102">
        <w:t>ТОВ «АСТРУМ БІЛДІНГ КОМПАНІ»</w:t>
      </w:r>
      <w:r w:rsidR="00797FBF" w:rsidRPr="002E2102">
        <w:rPr>
          <w:b/>
          <w:bCs/>
        </w:rPr>
        <w:t xml:space="preserve"> </w:t>
      </w:r>
      <w:r w:rsidR="00797FBF" w:rsidRPr="002E2102">
        <w:rPr>
          <w:bCs/>
        </w:rPr>
        <w:t xml:space="preserve">(код за ЄДРПОУ </w:t>
      </w:r>
      <w:r w:rsidR="00797FBF" w:rsidRPr="002E2102">
        <w:t>40852022</w:t>
      </w:r>
      <w:r w:rsidR="00797FBF" w:rsidRPr="002E2102">
        <w:rPr>
          <w:bCs/>
        </w:rPr>
        <w:t>)</w:t>
      </w:r>
      <w:r w:rsidR="00797FBF" w:rsidRPr="002E2102">
        <w:t xml:space="preserve"> та ТОВ «КУА «ЕЛ.ДІ. АССЕТ МЕНЕДЖМЕНТ»</w:t>
      </w:r>
      <w:r w:rsidR="00797FBF" w:rsidRPr="002E2102">
        <w:rPr>
          <w:rFonts w:eastAsia="Tahoma"/>
          <w:b/>
          <w:bCs/>
          <w:color w:val="000000"/>
        </w:rPr>
        <w:t xml:space="preserve"> </w:t>
      </w:r>
      <w:r w:rsidR="00797FBF" w:rsidRPr="002E2102">
        <w:rPr>
          <w:rFonts w:eastAsia="Tahoma"/>
          <w:bCs/>
          <w:color w:val="000000"/>
        </w:rPr>
        <w:t>(код за ЄДРПОУ 38315354)</w:t>
      </w:r>
      <w:r w:rsidR="0026467C" w:rsidRPr="002E2102">
        <w:rPr>
          <w:sz w:val="22"/>
          <w:szCs w:val="22"/>
        </w:rPr>
        <w:t>,</w:t>
      </w:r>
      <w:r w:rsidR="008062AA" w:rsidRPr="002E2102">
        <w:rPr>
          <w:sz w:val="22"/>
          <w:szCs w:val="22"/>
        </w:rPr>
        <w:t xml:space="preserve"> на поставку майнових прав </w:t>
      </w:r>
      <w:r w:rsidR="008062AA" w:rsidRPr="002E2102">
        <w:rPr>
          <w:rFonts w:eastAsia="Tahoma"/>
          <w:color w:val="000000"/>
          <w:sz w:val="22"/>
          <w:szCs w:val="22"/>
        </w:rPr>
        <w:t xml:space="preserve">на </w:t>
      </w:r>
      <w:r w:rsidR="00812EDC">
        <w:rPr>
          <w:rFonts w:eastAsia="Tahoma"/>
          <w:color w:val="000000"/>
          <w:sz w:val="22"/>
          <w:szCs w:val="22"/>
        </w:rPr>
        <w:t>нежитлове приміщення</w:t>
      </w:r>
      <w:r w:rsidR="008062AA" w:rsidRPr="002E2102">
        <w:rPr>
          <w:rFonts w:eastAsia="Tahoma"/>
          <w:color w:val="000000"/>
          <w:sz w:val="22"/>
          <w:szCs w:val="22"/>
        </w:rPr>
        <w:t xml:space="preserve">, яке стане об’єктом нерухомості після завершення будівництва житлового будинку за будівельною адресою: </w:t>
      </w:r>
      <w:r w:rsidR="00797FBF" w:rsidRPr="002E2102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797FBF" w:rsidRPr="002E2102">
        <w:rPr>
          <w:sz w:val="22"/>
          <w:szCs w:val="22"/>
        </w:rPr>
        <w:t xml:space="preserve"> </w:t>
      </w:r>
      <w:r w:rsidR="002B587B" w:rsidRPr="002E2102">
        <w:rPr>
          <w:sz w:val="22"/>
          <w:szCs w:val="22"/>
        </w:rPr>
        <w:t>(надалі – «Форвардний контракт»)</w:t>
      </w:r>
      <w:r w:rsidR="008062AA" w:rsidRPr="002E2102">
        <w:rPr>
          <w:rFonts w:eastAsia="Tahoma"/>
          <w:color w:val="000000"/>
          <w:sz w:val="22"/>
          <w:szCs w:val="22"/>
        </w:rPr>
        <w:t xml:space="preserve">, </w:t>
      </w:r>
      <w:r w:rsidR="0004710C" w:rsidRPr="002E2102">
        <w:rPr>
          <w:rFonts w:eastAsia="Tahoma"/>
          <w:color w:val="000000"/>
          <w:sz w:val="22"/>
          <w:szCs w:val="22"/>
        </w:rPr>
        <w:t xml:space="preserve">з метою </w:t>
      </w:r>
      <w:r w:rsidR="008D234B" w:rsidRPr="002E2102">
        <w:rPr>
          <w:rFonts w:eastAsia="Tahoma"/>
          <w:color w:val="000000"/>
          <w:sz w:val="22"/>
          <w:szCs w:val="22"/>
        </w:rPr>
        <w:t xml:space="preserve">укладання договору купівлі-продажу деривативів, </w:t>
      </w:r>
      <w:r w:rsidR="008062AA" w:rsidRPr="002E2102">
        <w:rPr>
          <w:rFonts w:eastAsia="Tahoma"/>
          <w:color w:val="000000"/>
          <w:sz w:val="22"/>
          <w:szCs w:val="22"/>
        </w:rPr>
        <w:t>з</w:t>
      </w:r>
      <w:r w:rsidR="008D234B" w:rsidRPr="002E2102">
        <w:rPr>
          <w:rFonts w:eastAsia="Tahoma"/>
          <w:color w:val="000000"/>
          <w:sz w:val="22"/>
          <w:szCs w:val="22"/>
        </w:rPr>
        <w:t>а</w:t>
      </w:r>
      <w:r w:rsidR="008062AA" w:rsidRPr="002E2102">
        <w:rPr>
          <w:rFonts w:eastAsia="Tahoma"/>
          <w:color w:val="000000"/>
          <w:sz w:val="22"/>
          <w:szCs w:val="22"/>
        </w:rPr>
        <w:t xml:space="preserve"> наступними технічними характеристиками (надалі – «Базовий актив»):</w:t>
      </w:r>
    </w:p>
    <w:p w14:paraId="014887D9" w14:textId="77777777" w:rsidR="008062AA" w:rsidRPr="002E2102" w:rsidRDefault="008062AA" w:rsidP="008062AA">
      <w:pPr>
        <w:jc w:val="both"/>
        <w:rPr>
          <w:rFonts w:eastAsia="Tahoma"/>
          <w:color w:val="000000"/>
          <w:sz w:val="2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2E2102" w14:paraId="743B7E8D" w14:textId="77777777" w:rsidTr="00797FBF">
        <w:tc>
          <w:tcPr>
            <w:tcW w:w="4085" w:type="dxa"/>
          </w:tcPr>
          <w:p w14:paraId="569041CF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Найменування:</w:t>
            </w:r>
          </w:p>
        </w:tc>
        <w:tc>
          <w:tcPr>
            <w:tcW w:w="6121" w:type="dxa"/>
          </w:tcPr>
          <w:p w14:paraId="773981F5" w14:textId="77777777" w:rsidR="008062AA" w:rsidRPr="002E2102" w:rsidRDefault="00797FBF" w:rsidP="00797FBF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 xml:space="preserve">         нежитлове приміщення</w:t>
            </w:r>
          </w:p>
        </w:tc>
      </w:tr>
      <w:tr w:rsidR="008062AA" w:rsidRPr="002E2102" w14:paraId="6E38B1AF" w14:textId="77777777" w:rsidTr="00797FBF">
        <w:tc>
          <w:tcPr>
            <w:tcW w:w="4085" w:type="dxa"/>
          </w:tcPr>
          <w:p w14:paraId="2972CC74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341A40E7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4E9BE1D6" w14:textId="77777777" w:rsidTr="00797FBF">
        <w:tc>
          <w:tcPr>
            <w:tcW w:w="4085" w:type="dxa"/>
          </w:tcPr>
          <w:p w14:paraId="100589A1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3F7D8D20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2984A50D" w14:textId="77777777" w:rsidTr="00797FBF">
        <w:tc>
          <w:tcPr>
            <w:tcW w:w="4085" w:type="dxa"/>
          </w:tcPr>
          <w:p w14:paraId="4D33A715" w14:textId="77777777" w:rsidR="008062AA" w:rsidRPr="002E2102" w:rsidRDefault="008062AA" w:rsidP="00E04AB0">
            <w:pPr>
              <w:keepNext/>
              <w:keepLines/>
              <w:spacing w:line="240" w:lineRule="exact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Проектна загальна площа</w:t>
            </w:r>
            <w:r w:rsidR="00E04AB0" w:rsidRPr="002E2102">
              <w:rPr>
                <w:rFonts w:eastAsia="Tahoma"/>
                <w:color w:val="000000"/>
                <w:sz w:val="22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519DB063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51508E2D" w14:textId="77777777" w:rsidTr="00797FBF">
        <w:tc>
          <w:tcPr>
            <w:tcW w:w="4085" w:type="dxa"/>
          </w:tcPr>
          <w:p w14:paraId="62A18BB5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6A797A2A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</w:tbl>
    <w:p w14:paraId="1A6B23ED" w14:textId="77777777" w:rsidR="003F6006" w:rsidRPr="002E2102" w:rsidRDefault="003F6006" w:rsidP="00FC1C8A">
      <w:pPr>
        <w:jc w:val="both"/>
        <w:rPr>
          <w:rFonts w:eastAsia="Tahoma"/>
          <w:color w:val="000000"/>
          <w:sz w:val="22"/>
        </w:rPr>
      </w:pPr>
    </w:p>
    <w:p w14:paraId="1B4DEAD4" w14:textId="77777777" w:rsidR="009B55EB" w:rsidRPr="002E2102" w:rsidRDefault="00FC1C8A" w:rsidP="005626A1">
      <w:pPr>
        <w:ind w:firstLine="539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color w:val="000000"/>
          <w:sz w:val="22"/>
        </w:rPr>
        <w:t xml:space="preserve">за ціною </w:t>
      </w:r>
      <w:commentRangeStart w:id="4"/>
      <w:r w:rsidR="00797FBF" w:rsidRPr="002E2102">
        <w:rPr>
          <w:rFonts w:eastAsia="Tahoma"/>
          <w:color w:val="000000"/>
          <w:highlight w:val="yellow"/>
        </w:rPr>
        <w:t>0 000,00</w:t>
      </w:r>
      <w:r w:rsidR="00797FBF" w:rsidRPr="002E2102">
        <w:rPr>
          <w:rFonts w:eastAsia="Tahoma"/>
          <w:color w:val="000000"/>
        </w:rPr>
        <w:t xml:space="preserve"> </w:t>
      </w:r>
      <w:r w:rsidR="00797FBF" w:rsidRPr="002E2102">
        <w:rPr>
          <w:rFonts w:eastAsia="Tahoma"/>
          <w:color w:val="000000"/>
          <w:highlight w:val="yellow"/>
        </w:rPr>
        <w:t>(_________________ гривень 00 копійок)</w:t>
      </w:r>
      <w:commentRangeEnd w:id="4"/>
      <w:r w:rsidR="00797FBF" w:rsidRPr="002E2102">
        <w:rPr>
          <w:rStyle w:val="a7"/>
          <w:highlight w:val="yellow"/>
        </w:rPr>
        <w:commentReference w:id="4"/>
      </w:r>
      <w:r w:rsidR="00797FBF" w:rsidRPr="002E2102">
        <w:rPr>
          <w:rFonts w:eastAsia="Tahoma"/>
          <w:color w:val="000000"/>
        </w:rPr>
        <w:t xml:space="preserve"> </w:t>
      </w:r>
      <w:r w:rsidRPr="002E2102">
        <w:rPr>
          <w:rFonts w:eastAsia="Tahoma"/>
          <w:color w:val="000000"/>
          <w:sz w:val="22"/>
        </w:rPr>
        <w:t xml:space="preserve">гривень. Ціну </w:t>
      </w:r>
      <w:r w:rsidR="004C246A" w:rsidRPr="002E2102">
        <w:rPr>
          <w:rFonts w:eastAsia="Tahoma"/>
          <w:color w:val="000000"/>
          <w:sz w:val="22"/>
        </w:rPr>
        <w:t xml:space="preserve">форвардного контракту </w:t>
      </w:r>
      <w:r w:rsidRPr="002E2102">
        <w:rPr>
          <w:rFonts w:eastAsia="Tahoma"/>
          <w:color w:val="000000"/>
          <w:sz w:val="22"/>
        </w:rPr>
        <w:t>вважаю справедливою та ринковою і такою, що відповідає інтересам</w:t>
      </w:r>
      <w:r w:rsidR="00360929" w:rsidRPr="002E2102">
        <w:rPr>
          <w:rFonts w:eastAsia="Tahoma"/>
          <w:color w:val="000000"/>
          <w:sz w:val="22"/>
        </w:rPr>
        <w:t xml:space="preserve"> Товариства</w:t>
      </w:r>
      <w:r w:rsidRPr="002E2102">
        <w:rPr>
          <w:rFonts w:eastAsia="Tahoma"/>
          <w:color w:val="000000"/>
          <w:sz w:val="22"/>
        </w:rPr>
        <w:t xml:space="preserve"> і не порушує права споживача.</w:t>
      </w:r>
    </w:p>
    <w:p w14:paraId="2413B6C3" w14:textId="2D5CB342" w:rsidR="004A79F8" w:rsidRPr="002E2102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Прошу вважати ц</w:t>
      </w:r>
      <w:r w:rsidR="00527CD3" w:rsidRPr="002E2102">
        <w:rPr>
          <w:rFonts w:eastAsia="Tahoma"/>
          <w:sz w:val="22"/>
        </w:rPr>
        <w:t>е</w:t>
      </w:r>
      <w:r w:rsidRPr="002E2102">
        <w:rPr>
          <w:rFonts w:eastAsia="Tahoma"/>
          <w:sz w:val="22"/>
        </w:rPr>
        <w:t xml:space="preserve"> </w:t>
      </w:r>
      <w:r w:rsidR="00527CD3" w:rsidRPr="002E2102">
        <w:rPr>
          <w:rFonts w:eastAsia="Tahoma"/>
          <w:sz w:val="22"/>
        </w:rPr>
        <w:t>разове замовлення</w:t>
      </w:r>
      <w:r w:rsidRPr="002E2102">
        <w:rPr>
          <w:rFonts w:eastAsia="Tahoma"/>
          <w:sz w:val="22"/>
        </w:rPr>
        <w:t xml:space="preserve"> акцептом публічної оферти</w:t>
      </w:r>
      <w:r w:rsidR="00527CD3" w:rsidRPr="002E2102">
        <w:rPr>
          <w:rFonts w:eastAsia="Tahoma"/>
          <w:sz w:val="22"/>
        </w:rPr>
        <w:t xml:space="preserve"> </w:t>
      </w:r>
      <w:r w:rsidR="00797FBF" w:rsidRPr="002E2102">
        <w:rPr>
          <w:rFonts w:eastAsia="Tahoma"/>
          <w:bCs/>
          <w:sz w:val="22"/>
        </w:rPr>
        <w:t>ТОВ</w:t>
      </w:r>
      <w:r w:rsidR="002B16EC">
        <w:rPr>
          <w:rFonts w:eastAsia="Tahoma"/>
          <w:bCs/>
          <w:sz w:val="22"/>
        </w:rPr>
        <w:t xml:space="preserve"> «КУА «ЕЛ.ДІ. АССЕТ МЕНЕДЖМЕНТ»,</w:t>
      </w:r>
      <w:r w:rsidR="00797FBF" w:rsidRPr="002E2102">
        <w:rPr>
          <w:rFonts w:eastAsia="Tahoma"/>
          <w:bCs/>
          <w:sz w:val="22"/>
        </w:rPr>
        <w:t xml:space="preserve"> </w:t>
      </w:r>
      <w:r w:rsidRPr="002E2102">
        <w:rPr>
          <w:rFonts w:eastAsia="Tahoma"/>
          <w:sz w:val="22"/>
        </w:rPr>
        <w:t xml:space="preserve">яка </w:t>
      </w:r>
      <w:r w:rsidR="00CA1B74" w:rsidRPr="002E2102">
        <w:rPr>
          <w:rFonts w:eastAsia="Tahoma"/>
          <w:sz w:val="22"/>
        </w:rPr>
        <w:t xml:space="preserve">була оприлюднена </w:t>
      </w:r>
      <w:r w:rsidR="00E31CFA" w:rsidRPr="002E2102">
        <w:rPr>
          <w:rFonts w:eastAsia="Tahoma"/>
          <w:sz w:val="22"/>
        </w:rPr>
        <w:t>в і</w:t>
      </w:r>
      <w:r w:rsidR="0060129A" w:rsidRPr="002E2102">
        <w:rPr>
          <w:rFonts w:eastAsia="Tahoma"/>
          <w:sz w:val="22"/>
        </w:rPr>
        <w:t xml:space="preserve">нформаційному повідомленні Біржі </w:t>
      </w:r>
      <w:r w:rsidR="009C3341" w:rsidRPr="002E2102">
        <w:rPr>
          <w:rFonts w:eastAsia="Tahoma"/>
          <w:sz w:val="22"/>
        </w:rPr>
        <w:t xml:space="preserve">на веб-сайті Біржі </w:t>
      </w:r>
      <w:r w:rsidR="000B6CEB" w:rsidRPr="002E2102">
        <w:rPr>
          <w:rFonts w:eastAsia="Tahoma"/>
          <w:sz w:val="22"/>
        </w:rPr>
        <w:t xml:space="preserve">http://e-commodity.fbp.com.ua/  </w:t>
      </w:r>
      <w:commentRangeStart w:id="6"/>
      <w:r w:rsidR="00797FBF" w:rsidRPr="002E2102">
        <w:rPr>
          <w:rFonts w:eastAsia="Tahoma"/>
          <w:highlight w:val="yellow"/>
        </w:rPr>
        <w:t>«___» ______ 20__ р.</w:t>
      </w:r>
      <w:commentRangeEnd w:id="6"/>
      <w:r w:rsidR="00797FBF" w:rsidRPr="002E2102">
        <w:rPr>
          <w:rStyle w:val="a7"/>
        </w:rPr>
        <w:commentReference w:id="6"/>
      </w:r>
      <w:r w:rsidR="00C21045" w:rsidRPr="002E2102">
        <w:rPr>
          <w:rFonts w:eastAsia="Tahoma"/>
          <w:sz w:val="22"/>
        </w:rPr>
        <w:t xml:space="preserve"> </w:t>
      </w:r>
      <w:r w:rsidR="002B587B" w:rsidRPr="002E2102">
        <w:rPr>
          <w:rFonts w:eastAsia="Tahoma"/>
          <w:sz w:val="22"/>
        </w:rPr>
        <w:t xml:space="preserve">щодо проведення </w:t>
      </w:r>
      <w:r w:rsidR="000B6CEB" w:rsidRPr="002E2102">
        <w:rPr>
          <w:rFonts w:eastAsia="Tahoma"/>
          <w:sz w:val="22"/>
        </w:rPr>
        <w:t>відкритого (</w:t>
      </w:r>
      <w:r w:rsidR="002B587B" w:rsidRPr="002E2102">
        <w:rPr>
          <w:rFonts w:eastAsia="Tahoma"/>
          <w:sz w:val="22"/>
        </w:rPr>
        <w:t>публічного</w:t>
      </w:r>
      <w:r w:rsidR="000B6CEB" w:rsidRPr="002E2102">
        <w:rPr>
          <w:rFonts w:eastAsia="Tahoma"/>
          <w:sz w:val="22"/>
        </w:rPr>
        <w:t>)</w:t>
      </w:r>
      <w:r w:rsidR="002B587B" w:rsidRPr="002E2102">
        <w:rPr>
          <w:rFonts w:eastAsia="Tahoma"/>
          <w:sz w:val="22"/>
        </w:rPr>
        <w:t xml:space="preserve"> аукціону з продажу форвардного(их) контракту(ів) </w:t>
      </w:r>
      <w:r w:rsidRPr="002E2102">
        <w:rPr>
          <w:rFonts w:eastAsia="Tahoma"/>
          <w:sz w:val="22"/>
        </w:rPr>
        <w:t xml:space="preserve">згідно з Регламентом </w:t>
      </w:r>
      <w:r w:rsidR="00514C5F" w:rsidRPr="002E2102">
        <w:rPr>
          <w:sz w:val="22"/>
          <w:szCs w:val="22"/>
        </w:rPr>
        <w:t xml:space="preserve">відповідно до </w:t>
      </w:r>
      <w:r w:rsidR="00514C5F" w:rsidRPr="002E2102">
        <w:rPr>
          <w:rFonts w:eastAsia="Tahoma"/>
          <w:sz w:val="22"/>
        </w:rPr>
        <w:t xml:space="preserve">Порядку проведення відкритих (публічних) та інших аукціонів на </w:t>
      </w:r>
      <w:r w:rsidR="0043397C" w:rsidRPr="002E2102">
        <w:rPr>
          <w:rFonts w:eastAsia="Tahoma"/>
          <w:color w:val="000000"/>
          <w:sz w:val="22"/>
        </w:rPr>
        <w:t>Товарній біржі "Перспектива-Коммодіті"</w:t>
      </w:r>
      <w:r w:rsidRPr="002E2102">
        <w:rPr>
          <w:rFonts w:eastAsia="Tahoma"/>
          <w:sz w:val="22"/>
        </w:rPr>
        <w:t>.</w:t>
      </w:r>
    </w:p>
    <w:p w14:paraId="5E672942" w14:textId="77777777" w:rsidR="001C35F2" w:rsidRPr="002E2102" w:rsidRDefault="00797FBF" w:rsidP="005626A1">
      <w:pPr>
        <w:ind w:firstLine="539"/>
        <w:jc w:val="both"/>
        <w:rPr>
          <w:sz w:val="22"/>
          <w:szCs w:val="22"/>
        </w:rPr>
      </w:pPr>
      <w:r w:rsidRPr="002E2102">
        <w:rPr>
          <w:sz w:val="22"/>
          <w:szCs w:val="22"/>
        </w:rPr>
        <w:t>Плата за виконання Товарною біржою доручення Учасника аукціону здійснюється замовником аукціону ТОВ «КУА «ЕЛ.ДІ. АССЕТ МЕНЕДЖМЕНТ» згідно з умовами проведення аукціону, передбаченими договором з Біржою №04/11-2016/ 249Д від 04.11.2016 р. та Регламентом</w:t>
      </w:r>
      <w:r w:rsidR="002666E7" w:rsidRPr="002E2102">
        <w:rPr>
          <w:sz w:val="22"/>
          <w:szCs w:val="22"/>
        </w:rPr>
        <w:t>.</w:t>
      </w:r>
    </w:p>
    <w:p w14:paraId="36A6B5C6" w14:textId="77777777" w:rsidR="00797FBF" w:rsidRPr="002E2102" w:rsidRDefault="00797FBF" w:rsidP="00797FBF">
      <w:pPr>
        <w:ind w:left="284"/>
        <w:jc w:val="both"/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797FBF" w:rsidRPr="002E2102" w14:paraId="574FF4FB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4983CE1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F64564F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t>Учасник Аукціону</w:t>
            </w:r>
          </w:p>
        </w:tc>
      </w:tr>
      <w:tr w:rsidR="00797FBF" w:rsidRPr="002E2102" w14:paraId="63AF9CB7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2AAF" w14:textId="77777777" w:rsidR="00797FBF" w:rsidRPr="002E2102" w:rsidRDefault="00797FBF" w:rsidP="005138CF">
            <w:pPr>
              <w:jc w:val="center"/>
              <w:rPr>
                <w:b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t xml:space="preserve">ТОВАРНА БІРЖА </w:t>
            </w:r>
          </w:p>
          <w:p w14:paraId="1D504BD3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lastRenderedPageBreak/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C79A5BC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lastRenderedPageBreak/>
              <w:t>_____</w:t>
            </w:r>
          </w:p>
          <w:p w14:paraId="51D7ED18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lastRenderedPageBreak/>
              <w:t>«________»</w:t>
            </w:r>
          </w:p>
        </w:tc>
      </w:tr>
      <w:tr w:rsidR="00797FBF" w:rsidRPr="002E2102" w14:paraId="7F3D0EE9" w14:textId="77777777" w:rsidTr="005138CF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0101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445F6C1D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1BC36BD4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330C6EF2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7F0905F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1836BC95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06ED70A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5E0880CD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7421E27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E8B844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195F586A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79CF9732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5E50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ідентифікаційний код за ЄДРПОУ – _______, ІПН -__________, місцезнаходження: _______</w:t>
            </w:r>
          </w:p>
          <w:p w14:paraId="0C76F45D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р/р _____ </w:t>
            </w:r>
          </w:p>
          <w:p w14:paraId="4A894A55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___________</w:t>
            </w:r>
          </w:p>
          <w:p w14:paraId="0FF581B6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______</w:t>
            </w:r>
          </w:p>
          <w:p w14:paraId="17B5EF8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Посада </w:t>
            </w:r>
          </w:p>
          <w:p w14:paraId="39B2D932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ПІБ</w:t>
            </w:r>
          </w:p>
          <w:p w14:paraId="1D433420" w14:textId="77777777" w:rsidR="00797FBF" w:rsidRPr="002E2102" w:rsidRDefault="00797FBF" w:rsidP="005138CF">
            <w:pPr>
              <w:jc w:val="right"/>
              <w:rPr>
                <w:bCs/>
                <w:color w:val="000000"/>
                <w:sz w:val="20"/>
                <w:szCs w:val="20"/>
              </w:rPr>
            </w:pPr>
          </w:p>
          <w:p w14:paraId="363364C0" w14:textId="77777777" w:rsidR="00797FBF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1678FDA" w14:textId="77777777" w:rsidR="00692513" w:rsidRDefault="00692513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D06830D" w14:textId="77777777" w:rsidR="00692513" w:rsidRPr="002E2102" w:rsidRDefault="00692513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CACEB45" w14:textId="77777777" w:rsidR="00797FBF" w:rsidRPr="002E2102" w:rsidRDefault="00797FBF" w:rsidP="005138CF">
            <w:pPr>
              <w:rPr>
                <w:sz w:val="20"/>
                <w:szCs w:val="20"/>
              </w:rPr>
            </w:pPr>
          </w:p>
          <w:p w14:paraId="40CAA7E2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39975FA5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</w:tr>
      <w:tr w:rsidR="00797FBF" w:rsidRPr="002E2102" w14:paraId="1AEFE231" w14:textId="77777777" w:rsidTr="005138CF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F5E8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Тел, факс. (056) 373-95-94</w:t>
            </w:r>
          </w:p>
          <w:p w14:paraId="02F3A97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B8E81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48AC7421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Еmail: </w:t>
            </w:r>
          </w:p>
        </w:tc>
      </w:tr>
    </w:tbl>
    <w:p w14:paraId="7FC54139" w14:textId="77777777" w:rsidR="00797FBF" w:rsidRPr="002E2102" w:rsidRDefault="00797FBF" w:rsidP="00797FBF">
      <w:pPr>
        <w:ind w:left="356"/>
        <w:jc w:val="both"/>
        <w:rPr>
          <w:b/>
          <w:bCs/>
        </w:rPr>
      </w:pPr>
    </w:p>
    <w:p w14:paraId="4D64163A" w14:textId="77777777" w:rsidR="00797FBF" w:rsidRPr="002E2102" w:rsidRDefault="00797FBF" w:rsidP="005626A1">
      <w:pPr>
        <w:ind w:firstLine="539"/>
        <w:jc w:val="both"/>
        <w:rPr>
          <w:rFonts w:eastAsia="Tahoma"/>
          <w:sz w:val="22"/>
          <w:szCs w:val="22"/>
        </w:rPr>
      </w:pPr>
    </w:p>
    <w:sectPr w:rsidR="00797FBF" w:rsidRPr="002E2102" w:rsidSect="00797FBF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6:02:00Z" w:initials="PV">
    <w:p w14:paraId="40E66052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rPr>
          <w:rStyle w:val="a7"/>
        </w:rPr>
        <w:t>Дата укладання договорів з клієнтами</w:t>
      </w:r>
    </w:p>
  </w:comment>
  <w:comment w:id="1" w:author="Petro Vovkotrub" w:date="2016-12-02T14:28:00Z" w:initials="PV">
    <w:p w14:paraId="610A0773" w14:textId="70E39937" w:rsidR="00797FBF" w:rsidRDefault="00797FBF">
      <w:pPr>
        <w:pStyle w:val="a8"/>
      </w:pPr>
      <w:r>
        <w:rPr>
          <w:rStyle w:val="a7"/>
        </w:rPr>
        <w:annotationRef/>
      </w:r>
      <w:r w:rsidR="00782183">
        <w:t>Рукою потім впишем перший номер, що дає біржа</w:t>
      </w:r>
      <w:bookmarkStart w:id="2" w:name="_GoBack"/>
      <w:bookmarkEnd w:id="2"/>
    </w:p>
  </w:comment>
  <w:comment w:id="3" w:author="Petro Vovkotrub" w:date="2016-11-26T16:04:00Z" w:initials="PV">
    <w:p w14:paraId="58CCA290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  <w:comment w:id="4" w:author="Petro Vovkotrub" w:date="2016-11-26T16:05:00Z" w:initials="PV">
    <w:p w14:paraId="3D855BB5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6" w:author="Petro Vovkotrub" w:date="2016-11-26T16:06:00Z" w:initials="PV">
    <w:p w14:paraId="401C1016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E66052" w15:done="0"/>
  <w15:commentEx w15:paraId="610A0773" w15:done="0"/>
  <w15:commentEx w15:paraId="58CCA290" w15:done="0"/>
  <w15:commentEx w15:paraId="3D855BB5" w15:done="0"/>
  <w15:commentEx w15:paraId="401C10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6895"/>
    <w:rsid w:val="0004710C"/>
    <w:rsid w:val="00050A1E"/>
    <w:rsid w:val="000605C4"/>
    <w:rsid w:val="0007313A"/>
    <w:rsid w:val="000A5021"/>
    <w:rsid w:val="000B6CEB"/>
    <w:rsid w:val="0011214B"/>
    <w:rsid w:val="00142E70"/>
    <w:rsid w:val="001450C6"/>
    <w:rsid w:val="00167DEA"/>
    <w:rsid w:val="00183826"/>
    <w:rsid w:val="001A20B4"/>
    <w:rsid w:val="001C35F2"/>
    <w:rsid w:val="001D444D"/>
    <w:rsid w:val="001E26FB"/>
    <w:rsid w:val="001E4CFA"/>
    <w:rsid w:val="001F0FF4"/>
    <w:rsid w:val="00210B79"/>
    <w:rsid w:val="00214D04"/>
    <w:rsid w:val="0026467C"/>
    <w:rsid w:val="002666E7"/>
    <w:rsid w:val="002965B7"/>
    <w:rsid w:val="002A5D24"/>
    <w:rsid w:val="002B16EC"/>
    <w:rsid w:val="002B587B"/>
    <w:rsid w:val="002D2F00"/>
    <w:rsid w:val="002E2102"/>
    <w:rsid w:val="002F71EF"/>
    <w:rsid w:val="00360929"/>
    <w:rsid w:val="003F6006"/>
    <w:rsid w:val="0043397C"/>
    <w:rsid w:val="00455052"/>
    <w:rsid w:val="004704EC"/>
    <w:rsid w:val="00497390"/>
    <w:rsid w:val="004A79F8"/>
    <w:rsid w:val="004B474F"/>
    <w:rsid w:val="004C246A"/>
    <w:rsid w:val="00513CD2"/>
    <w:rsid w:val="00514C5F"/>
    <w:rsid w:val="00527CD3"/>
    <w:rsid w:val="00552E1F"/>
    <w:rsid w:val="005626A1"/>
    <w:rsid w:val="005A693E"/>
    <w:rsid w:val="005B7EF0"/>
    <w:rsid w:val="005C3C80"/>
    <w:rsid w:val="005F2D4F"/>
    <w:rsid w:val="0060129A"/>
    <w:rsid w:val="00661502"/>
    <w:rsid w:val="00692513"/>
    <w:rsid w:val="006A7EA0"/>
    <w:rsid w:val="006B5C66"/>
    <w:rsid w:val="006C5151"/>
    <w:rsid w:val="00714E0D"/>
    <w:rsid w:val="007151B4"/>
    <w:rsid w:val="007372D1"/>
    <w:rsid w:val="0074686D"/>
    <w:rsid w:val="00750EEC"/>
    <w:rsid w:val="007623AB"/>
    <w:rsid w:val="00782183"/>
    <w:rsid w:val="00797FBF"/>
    <w:rsid w:val="007A1483"/>
    <w:rsid w:val="007A2BE8"/>
    <w:rsid w:val="007B0A47"/>
    <w:rsid w:val="007C382D"/>
    <w:rsid w:val="008062AA"/>
    <w:rsid w:val="00812EDC"/>
    <w:rsid w:val="00831494"/>
    <w:rsid w:val="008644D2"/>
    <w:rsid w:val="008A5DFE"/>
    <w:rsid w:val="008D234B"/>
    <w:rsid w:val="008D2BDE"/>
    <w:rsid w:val="008D5DF4"/>
    <w:rsid w:val="008D74FE"/>
    <w:rsid w:val="008D79B0"/>
    <w:rsid w:val="008E3DB6"/>
    <w:rsid w:val="009053C1"/>
    <w:rsid w:val="00930C0A"/>
    <w:rsid w:val="009B55EB"/>
    <w:rsid w:val="009C3341"/>
    <w:rsid w:val="00A03649"/>
    <w:rsid w:val="00A25EC3"/>
    <w:rsid w:val="00A43D0A"/>
    <w:rsid w:val="00A70EFD"/>
    <w:rsid w:val="00A97152"/>
    <w:rsid w:val="00AC3A5E"/>
    <w:rsid w:val="00B05312"/>
    <w:rsid w:val="00B82C2D"/>
    <w:rsid w:val="00B973DC"/>
    <w:rsid w:val="00BA046D"/>
    <w:rsid w:val="00BD11BB"/>
    <w:rsid w:val="00C16100"/>
    <w:rsid w:val="00C17178"/>
    <w:rsid w:val="00C21045"/>
    <w:rsid w:val="00C246FA"/>
    <w:rsid w:val="00C42F93"/>
    <w:rsid w:val="00C907B1"/>
    <w:rsid w:val="00CA1B74"/>
    <w:rsid w:val="00CA4647"/>
    <w:rsid w:val="00CB7009"/>
    <w:rsid w:val="00CE437A"/>
    <w:rsid w:val="00D01F9E"/>
    <w:rsid w:val="00D4463C"/>
    <w:rsid w:val="00D50BBF"/>
    <w:rsid w:val="00D67C73"/>
    <w:rsid w:val="00DA1383"/>
    <w:rsid w:val="00DB2065"/>
    <w:rsid w:val="00DB76CD"/>
    <w:rsid w:val="00DC7ED1"/>
    <w:rsid w:val="00DF0FE2"/>
    <w:rsid w:val="00E04AB0"/>
    <w:rsid w:val="00E17168"/>
    <w:rsid w:val="00E273AE"/>
    <w:rsid w:val="00E31CFA"/>
    <w:rsid w:val="00E37C5D"/>
    <w:rsid w:val="00E4241D"/>
    <w:rsid w:val="00E60D10"/>
    <w:rsid w:val="00E8380B"/>
    <w:rsid w:val="00EF3130"/>
    <w:rsid w:val="00F44ABA"/>
    <w:rsid w:val="00F56902"/>
    <w:rsid w:val="00F65016"/>
    <w:rsid w:val="00FA7934"/>
    <w:rsid w:val="00FC1C8A"/>
    <w:rsid w:val="00FC2385"/>
    <w:rsid w:val="00FC4B43"/>
    <w:rsid w:val="00FC5922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933EC"/>
  <w15:chartTrackingRefBased/>
  <w15:docId w15:val="{FA6D07F1-B67B-4B8E-B64B-190270C4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a6"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DB76CD"/>
    <w:rPr>
      <w:rFonts w:cs="Verdana"/>
      <w:szCs w:val="20"/>
      <w:lang w:val="en-US" w:eastAsia="en-US"/>
    </w:rPr>
  </w:style>
  <w:style w:type="paragraph" w:customStyle="1" w:styleId="2">
    <w:name w:val="Знак Знак2 Знак Знак"/>
    <w:basedOn w:val="a"/>
    <w:rsid w:val="00046895"/>
    <w:rPr>
      <w:rFonts w:ascii="Verdana" w:hAnsi="Verdana" w:cs="Verdana"/>
      <w:sz w:val="20"/>
      <w:szCs w:val="20"/>
      <w:lang w:val="en-US" w:eastAsia="en-US"/>
    </w:rPr>
  </w:style>
  <w:style w:type="character" w:styleId="a7">
    <w:name w:val="annotation reference"/>
    <w:basedOn w:val="a0"/>
    <w:rsid w:val="00797FBF"/>
    <w:rPr>
      <w:sz w:val="16"/>
      <w:szCs w:val="16"/>
    </w:rPr>
  </w:style>
  <w:style w:type="paragraph" w:styleId="a8">
    <w:name w:val="annotation text"/>
    <w:basedOn w:val="a"/>
    <w:link w:val="a9"/>
    <w:rsid w:val="00797FB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797FBF"/>
    <w:rPr>
      <w:lang w:eastAsia="ru-RU"/>
    </w:rPr>
  </w:style>
  <w:style w:type="paragraph" w:styleId="aa">
    <w:name w:val="annotation subject"/>
    <w:basedOn w:val="a8"/>
    <w:next w:val="a8"/>
    <w:link w:val="ab"/>
    <w:rsid w:val="00797FBF"/>
    <w:rPr>
      <w:b/>
      <w:bCs/>
    </w:rPr>
  </w:style>
  <w:style w:type="character" w:customStyle="1" w:styleId="ab">
    <w:name w:val="Тема примечания Знак"/>
    <w:basedOn w:val="a9"/>
    <w:link w:val="aa"/>
    <w:rsid w:val="00797FBF"/>
    <w:rPr>
      <w:b/>
      <w:bCs/>
      <w:lang w:eastAsia="ru-RU"/>
    </w:rPr>
  </w:style>
  <w:style w:type="character" w:styleId="ac">
    <w:name w:val="Hyperlink"/>
    <w:basedOn w:val="a0"/>
    <w:uiPriority w:val="99"/>
    <w:unhideWhenUsed/>
    <w:rsid w:val="0079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2708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14</cp:revision>
  <dcterms:created xsi:type="dcterms:W3CDTF">2016-12-02T12:18:00Z</dcterms:created>
  <dcterms:modified xsi:type="dcterms:W3CDTF">2016-12-21T09:53:00Z</dcterms:modified>
</cp:coreProperties>
</file>